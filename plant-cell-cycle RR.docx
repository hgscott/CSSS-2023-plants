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B215" w14:textId="43181E00" w:rsidR="00694BC6" w:rsidRDefault="00B52969">
      <w:r>
        <w:t xml:space="preserve">The </w:t>
      </w:r>
      <w:r w:rsidR="00A264C2">
        <w:t>“</w:t>
      </w:r>
      <w:r>
        <w:t xml:space="preserve">Rooty </w:t>
      </w:r>
      <w:proofErr w:type="spellStart"/>
      <w:r>
        <w:t>Tooty</w:t>
      </w:r>
      <w:proofErr w:type="spellEnd"/>
      <w:r>
        <w:t xml:space="preserve"> Funny </w:t>
      </w:r>
      <w:proofErr w:type="spellStart"/>
      <w:r>
        <w:t>Fruities</w:t>
      </w:r>
      <w:proofErr w:type="spellEnd"/>
      <w:r w:rsidR="00A264C2">
        <w:t>” p</w:t>
      </w:r>
      <w:r>
        <w:t>resent</w:t>
      </w:r>
      <w:r w:rsidR="00A264C2">
        <w:t>:</w:t>
      </w:r>
    </w:p>
    <w:p w14:paraId="30C7AC51" w14:textId="5685B690" w:rsidR="00B52969" w:rsidRDefault="00B52969">
      <w:r>
        <w:t>“</w:t>
      </w:r>
      <w:r w:rsidR="0079616B">
        <w:t>An Agent-Based Model of Plant Cells to Investigate Lateral Root Development”</w:t>
      </w:r>
    </w:p>
    <w:p w14:paraId="02EC49B9" w14:textId="77777777" w:rsidR="0079616B" w:rsidRDefault="0079616B"/>
    <w:p w14:paraId="304F032C" w14:textId="0F43D100" w:rsidR="0079616B" w:rsidRDefault="0079616B">
      <w:r>
        <w:t>By Jan Hurt, Ravi Ranjan, and Helen Scott*</w:t>
      </w:r>
    </w:p>
    <w:p w14:paraId="4FF309FC" w14:textId="50F022C0" w:rsidR="0079616B" w:rsidRDefault="0079616B" w:rsidP="0079616B">
      <w:r>
        <w:t>*Corresponding author: Helen Scott (</w:t>
      </w:r>
      <w:hyperlink r:id="rId5" w:history="1">
        <w:r w:rsidRPr="007A44AE">
          <w:rPr>
            <w:rStyle w:val="Hyperlink"/>
          </w:rPr>
          <w:t>hscott@bu.edu</w:t>
        </w:r>
      </w:hyperlink>
      <w:r>
        <w:t>)</w:t>
      </w:r>
    </w:p>
    <w:p w14:paraId="500DA0A5" w14:textId="23B970F5" w:rsidR="00A264C2" w:rsidRDefault="00A264C2" w:rsidP="0079616B"/>
    <w:p w14:paraId="301BA2AD" w14:textId="20B55A0B" w:rsidR="005A24D1" w:rsidRDefault="0079616B" w:rsidP="005A24D1">
      <w:pPr>
        <w:rPr>
          <w:ins w:id="0" w:author="Ravi Ranjan" w:date="2023-07-04T23:12:00Z"/>
        </w:rPr>
      </w:pPr>
      <w:r>
        <w:t>Lateral r</w:t>
      </w:r>
      <w:r w:rsidRPr="0079616B">
        <w:t xml:space="preserve">oot development serves as an excellent model system for studying plant organogenesis due to its well-defined stages and cellular processes. </w:t>
      </w:r>
      <w:r w:rsidR="00A264C2">
        <w:t xml:space="preserve">A central challenge in studying lateral root development </w:t>
      </w:r>
      <w:r w:rsidR="00A264C2" w:rsidRPr="00B52969">
        <w:t>is to understand how mechanisms at one level of biological scale (i.e., cell-level) interact to produce higher-level (i.e., tissue-level) phenomena.</w:t>
      </w:r>
      <w:r w:rsidR="00AA449F">
        <w:t xml:space="preserve"> </w:t>
      </w:r>
      <w:ins w:id="1" w:author="Ravi Ranjan" w:date="2023-07-04T23:12:00Z">
        <w:r w:rsidR="005A24D1">
          <w:t xml:space="preserve">In the root, the plant maintains a supply of quiescent stem cells – stem cells which can be converted into actively dividing stem cells when needed. The </w:t>
        </w:r>
        <w:r w:rsidR="005A24D1">
          <w:t>stem cells undergo asymmetric cell division, resulting in a large semi</w:t>
        </w:r>
      </w:ins>
      <w:ins w:id="2" w:author="Ravi Ranjan" w:date="2023-07-04T23:13:00Z">
        <w:r w:rsidR="005A24D1">
          <w:t>-differentiated cell and a smaller stem cell which continues to grow and divide. Under gradients of plant hormones such as auxin and cytokinin, the semi-</w:t>
        </w:r>
      </w:ins>
      <w:ins w:id="3" w:author="Ravi Ranjan" w:date="2023-07-04T23:14:00Z">
        <w:r w:rsidR="005A24D1">
          <w:t xml:space="preserve">differentiated cells enter </w:t>
        </w:r>
      </w:ins>
      <w:ins w:id="4" w:author="Ravi Ranjan" w:date="2023-07-04T23:15:00Z">
        <w:r w:rsidR="005A24D1">
          <w:t xml:space="preserve">another phase known as endoreduplication where they synthesize multiple copies of their genome without dividing. </w:t>
        </w:r>
      </w:ins>
      <w:ins w:id="5" w:author="Ravi Ranjan" w:date="2023-07-04T23:16:00Z">
        <w:r w:rsidR="005A24D1">
          <w:t xml:space="preserve">The interconversion of these cell types results in a </w:t>
        </w:r>
      </w:ins>
      <w:ins w:id="6" w:author="Ravi Ranjan" w:date="2023-07-04T23:17:00Z">
        <w:r w:rsidR="005A24D1">
          <w:t xml:space="preserve">gradient of cell types in the root tissue, from actively dividing stem cells at the growing tip to elongated, differentiated cells at the end. </w:t>
        </w:r>
      </w:ins>
      <w:ins w:id="7" w:author="Ravi Ranjan" w:date="2023-07-04T23:19:00Z">
        <w:r w:rsidR="005A24D1">
          <w:t>While these processes have been characterized biochemically, they have primarily been studied at the cellular level and</w:t>
        </w:r>
      </w:ins>
      <w:ins w:id="8" w:author="Ravi Ranjan" w:date="2023-07-04T23:20:00Z">
        <w:r w:rsidR="00CB5C53">
          <w:t xml:space="preserve"> their interaction to generate root tissue has not been investigated. In this project, we plan to use agent-based models to understand how the cellul</w:t>
        </w:r>
      </w:ins>
      <w:ins w:id="9" w:author="Ravi Ranjan" w:date="2023-07-04T23:21:00Z">
        <w:r w:rsidR="00CB5C53">
          <w:t xml:space="preserve">ar processes play out in a spatial setting to result in a well-organized tissue. </w:t>
        </w:r>
      </w:ins>
    </w:p>
    <w:p w14:paraId="3204A1CF" w14:textId="2F3C8663" w:rsidR="005A24D1" w:rsidDel="00CB5C53" w:rsidRDefault="005A24D1">
      <w:pPr>
        <w:rPr>
          <w:del w:id="10" w:author="Ravi Ranjan" w:date="2023-07-04T23:21:00Z"/>
        </w:rPr>
      </w:pPr>
    </w:p>
    <w:p w14:paraId="4C3EA150" w14:textId="77777777" w:rsidR="005A24D1" w:rsidRDefault="005A24D1"/>
    <w:p w14:paraId="6C36AC84" w14:textId="3E22A687" w:rsidR="0079616B" w:rsidRDefault="00AA449F">
      <w:r w:rsidRPr="00AA449F">
        <w:t>Agent-based modeling (ABM) is a computational technique that can be used to model collections of individual biological cells and compute their interactions, which generate emergent tissue-level results.</w:t>
      </w:r>
      <w:r>
        <w:t xml:space="preserve"> While ABMs of bacterial or animal cells have been developed, in plant science ABMs have predomina</w:t>
      </w:r>
      <w:ins w:id="11" w:author="Ravi Ranjan" w:date="2023-07-04T23:22:00Z">
        <w:r w:rsidR="00CB5C53">
          <w:t>nt</w:t>
        </w:r>
      </w:ins>
      <w:del w:id="12" w:author="Ravi Ranjan" w:date="2023-07-04T23:22:00Z">
        <w:r w:rsidDel="00CB5C53">
          <w:delText>te</w:delText>
        </w:r>
      </w:del>
      <w:r>
        <w:t xml:space="preserve">ly operated at larger scales, where </w:t>
      </w:r>
      <w:r w:rsidRPr="00AA449F">
        <w:t>agents represent individual plants</w:t>
      </w:r>
      <w:r>
        <w:t xml:space="preserve"> or </w:t>
      </w:r>
      <w:r w:rsidRPr="00AA449F">
        <w:t xml:space="preserve">plant building blocks </w:t>
      </w:r>
      <w:r>
        <w:t xml:space="preserve">(aka </w:t>
      </w:r>
      <w:r w:rsidRPr="00AA449F">
        <w:t>metamers</w:t>
      </w:r>
      <w:r>
        <w:t xml:space="preserve">). Here we present </w:t>
      </w:r>
      <w:ins w:id="13" w:author="Ravi Ranjan" w:date="2023-07-04T23:22:00Z">
        <w:r w:rsidR="00CB5C53">
          <w:t xml:space="preserve">the </w:t>
        </w:r>
      </w:ins>
      <w:ins w:id="14" w:author="Ravi Ranjan" w:date="2023-07-04T23:23:00Z">
        <w:r w:rsidR="00CB5C53">
          <w:t xml:space="preserve">core of </w:t>
        </w:r>
      </w:ins>
      <w:r>
        <w:t xml:space="preserve">an agent-based model of growing plant cells, which must follow different physical rules than bacterial or animal cells. Future work will </w:t>
      </w:r>
      <w:ins w:id="15" w:author="Ravi Ranjan" w:date="2023-07-04T23:23:00Z">
        <w:r w:rsidR="00CB5C53">
          <w:t>develop this core further</w:t>
        </w:r>
      </w:ins>
      <w:del w:id="16" w:author="Ravi Ranjan" w:date="2023-07-04T23:23:00Z">
        <w:r w:rsidDel="00CB5C53">
          <w:delText>use this ABM</w:delText>
        </w:r>
      </w:del>
      <w:r>
        <w:t xml:space="preserve"> to in</w:t>
      </w:r>
      <w:ins w:id="17" w:author="Ravi Ranjan" w:date="2023-07-04T23:23:00Z">
        <w:r w:rsidR="00CB5C53">
          <w:t>corporate various factors in</w:t>
        </w:r>
      </w:ins>
      <w:del w:id="18" w:author="Ravi Ranjan" w:date="2023-07-04T23:23:00Z">
        <w:r w:rsidDel="00CB5C53">
          <w:delText>vestigate</w:delText>
        </w:r>
      </w:del>
      <w:r>
        <w:t xml:space="preserve"> lateral root formation </w:t>
      </w:r>
      <w:ins w:id="19" w:author="Ravi Ranjan" w:date="2023-07-04T23:23:00Z">
        <w:r w:rsidR="00CB5C53">
          <w:t xml:space="preserve">such as hormonal regulation and explicit spatial </w:t>
        </w:r>
      </w:ins>
      <w:ins w:id="20" w:author="Ravi Ranjan" w:date="2023-07-04T23:24:00Z">
        <w:r w:rsidR="00CB5C53">
          <w:t>structure</w:t>
        </w:r>
      </w:ins>
      <w:del w:id="21" w:author="Ravi Ranjan" w:date="2023-07-04T23:23:00Z">
        <w:r w:rsidDel="00CB5C53">
          <w:delText>and organogenesis</w:delText>
        </w:r>
      </w:del>
      <w:r>
        <w:t>.</w:t>
      </w:r>
    </w:p>
    <w:sectPr w:rsidR="0079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C4"/>
    <w:multiLevelType w:val="hybridMultilevel"/>
    <w:tmpl w:val="A12C9D38"/>
    <w:lvl w:ilvl="0" w:tplc="6B40D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2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vi Ranjan">
    <w15:presenceInfo w15:providerId="None" w15:userId="Ravi Ran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21"/>
    <w:rsid w:val="00131121"/>
    <w:rsid w:val="005A24D1"/>
    <w:rsid w:val="00694BC6"/>
    <w:rsid w:val="0079616B"/>
    <w:rsid w:val="00A264C2"/>
    <w:rsid w:val="00AA449F"/>
    <w:rsid w:val="00B52969"/>
    <w:rsid w:val="00C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3F0EB"/>
  <w15:chartTrackingRefBased/>
  <w15:docId w15:val="{C450974B-E47B-794C-A687-6172EC83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cott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Helen</dc:creator>
  <cp:keywords/>
  <dc:description/>
  <cp:lastModifiedBy>Ravi Ranjan</cp:lastModifiedBy>
  <cp:revision>4</cp:revision>
  <dcterms:created xsi:type="dcterms:W3CDTF">2023-07-04T21:56:00Z</dcterms:created>
  <dcterms:modified xsi:type="dcterms:W3CDTF">2023-07-05T05:24:00Z</dcterms:modified>
</cp:coreProperties>
</file>